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F65B" w14:textId="77777777" w:rsidR="00594FCF" w:rsidRDefault="00000000">
      <w:pPr>
        <w:pStyle w:val="a5"/>
        <w:jc w:val="left"/>
      </w:pPr>
      <w:r>
        <w:t>接口文档</w:t>
      </w:r>
    </w:p>
    <w:p w14:paraId="0E79E371" w14:textId="77777777" w:rsidR="00594FCF" w:rsidRDefault="00000000">
      <w:pPr>
        <w:snapToGrid/>
        <w:spacing w:before="240" w:after="0" w:line="300" w:lineRule="auto"/>
        <w:jc w:val="center"/>
      </w:pPr>
      <w:r>
        <w:rPr>
          <w:rFonts w:ascii="黑体" w:eastAsia="黑体" w:hAnsi="黑体" w:cs="黑体"/>
          <w:color w:val="000000"/>
          <w:sz w:val="36"/>
        </w:rPr>
        <w:t>用户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5"/>
        <w:gridCol w:w="1050"/>
        <w:gridCol w:w="1065"/>
        <w:gridCol w:w="3255"/>
        <w:gridCol w:w="3825"/>
      </w:tblGrid>
      <w:tr w:rsidR="00594FCF" w14:paraId="6BA1EA42" w14:textId="77777777">
        <w:trPr>
          <w:jc w:val="center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172C7B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接口功能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126100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URL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1FE947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请求方法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455668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输入参数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10B950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返回参数</w:t>
            </w:r>
          </w:p>
        </w:tc>
      </w:tr>
      <w:tr w:rsidR="00594FCF" w14:paraId="367C05AB" w14:textId="77777777">
        <w:trPr>
          <w:jc w:val="center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A4C8A8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创建新用户账户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B2B769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 /api/users/register</w:t>
            </w:r>
          </w:p>
        </w:tc>
        <w:tc>
          <w:tcPr>
            <w:tcW w:w="106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3323F0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</w:t>
            </w:r>
          </w:p>
        </w:tc>
        <w:tc>
          <w:tcPr>
            <w:tcW w:w="325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F6A481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49119512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"username"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"20002526"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4290B3D2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"password"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"123456"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444F68CA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"email"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"3043863274@qq.com"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3573DDA2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"user_type"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"customer"</w:t>
            </w:r>
          </w:p>
          <w:p w14:paraId="390A57EF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  <w:tc>
          <w:tcPr>
            <w:tcW w:w="38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DC3B9F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07E82DC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200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7130540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"User   account created successfully"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66136CBF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{}</w:t>
            </w:r>
          </w:p>
          <w:p w14:paraId="123FD932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</w:tr>
      <w:tr w:rsidR="00594FCF" w14:paraId="3EC9EA8E" w14:textId="77777777">
        <w:trPr>
          <w:jc w:val="center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F234EE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用户登录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E57710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 /api/users/login</w:t>
            </w:r>
          </w:p>
        </w:tc>
        <w:tc>
          <w:tcPr>
            <w:tcW w:w="106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156A2B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</w:t>
            </w:r>
          </w:p>
        </w:tc>
        <w:tc>
          <w:tcPr>
            <w:tcW w:w="325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96C6CB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5D55250C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"username"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"20002526"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267B2C41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"password"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"123456"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5E5D8CDB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"user_type"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"customer"</w:t>
            </w:r>
          </w:p>
          <w:p w14:paraId="45F1A631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  <w:tc>
          <w:tcPr>
            <w:tcW w:w="38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819092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1F942B06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200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124353EF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"Login   successful"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3BF7A7A1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{</w:t>
            </w:r>
          </w:p>
          <w:p w14:paraId="26E6A0FC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"token"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"eyJhbGciOiJIUzI1NiIsInR5cCI6IkpXVCJ9.eyJ1c2VybmFtZSI6MTQsImV4cCI6MTY4ODA0MDI4Mn0.-Zis1nmcNiQSsMzwBffieONuSRL0WntAc5udY0zaY90"</w:t>
            </w:r>
          </w:p>
          <w:p w14:paraId="78BAA0AF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}</w:t>
            </w:r>
          </w:p>
          <w:p w14:paraId="2AB3622C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</w:tr>
      <w:tr w:rsidR="00594FCF" w14:paraId="1E63233B" w14:textId="77777777">
        <w:trPr>
          <w:jc w:val="center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3828BE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重置用户密码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C7FF516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 /api/users/reset_password</w:t>
            </w:r>
          </w:p>
        </w:tc>
        <w:tc>
          <w:tcPr>
            <w:tcW w:w="106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EA34B1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</w:t>
            </w:r>
          </w:p>
        </w:tc>
        <w:tc>
          <w:tcPr>
            <w:tcW w:w="325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F4532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6A25D0E2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"password"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"123456"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47CB5B46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"email"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"3043863274@qq.com"</w:t>
            </w:r>
          </w:p>
          <w:p w14:paraId="5F7958DB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  <w:tc>
          <w:tcPr>
            <w:tcW w:w="38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52ADE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77E5BF9E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200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43F50EA7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"Password   reset successful"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2B3FF90E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{}</w:t>
            </w:r>
          </w:p>
          <w:p w14:paraId="5042668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</w:tr>
      <w:tr w:rsidR="00594FCF" w14:paraId="2BB1DF10" w14:textId="77777777">
        <w:trPr>
          <w:jc w:val="center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4B4308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更新用户个人信息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577760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 /api/users/update_profile</w:t>
            </w:r>
          </w:p>
        </w:tc>
        <w:tc>
          <w:tcPr>
            <w:tcW w:w="106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8B862E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</w:t>
            </w:r>
          </w:p>
        </w:tc>
        <w:tc>
          <w:tcPr>
            <w:tcW w:w="325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A74031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2E567B75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"user_id"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"8"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46CB014F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"username"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"20002526"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74FE0A5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"password"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"123456"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50DE9E5D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"email"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"3043863274@qq.com"</w:t>
            </w:r>
          </w:p>
          <w:p w14:paraId="076E4701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  <w:tc>
          <w:tcPr>
            <w:tcW w:w="38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A6B67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12B21F64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200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566AE8FD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"Profile   updated successfully"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5E790B7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{}</w:t>
            </w:r>
          </w:p>
          <w:p w14:paraId="64B916F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61C7358A" w14:textId="77777777" w:rsidR="00594FCF" w:rsidRDefault="00594FCF">
      <w:pPr>
        <w:snapToGrid/>
        <w:spacing w:before="0" w:after="0" w:line="240" w:lineRule="auto"/>
      </w:pPr>
    </w:p>
    <w:p w14:paraId="325DC8F9" w14:textId="77777777" w:rsidR="00594FCF" w:rsidRDefault="00594FCF">
      <w:pPr>
        <w:snapToGrid/>
        <w:spacing w:before="0" w:after="0" w:line="240" w:lineRule="auto"/>
      </w:pPr>
    </w:p>
    <w:p w14:paraId="52F3CA21" w14:textId="77777777" w:rsidR="00594FCF" w:rsidRDefault="00594FCF">
      <w:pPr>
        <w:snapToGrid/>
        <w:spacing w:before="0" w:after="0" w:line="240" w:lineRule="auto"/>
      </w:pPr>
    </w:p>
    <w:p w14:paraId="6D9E2D60" w14:textId="77777777" w:rsidR="00594FCF" w:rsidRDefault="00594FCF">
      <w:pPr>
        <w:snapToGrid/>
        <w:spacing w:before="0" w:after="0" w:line="240" w:lineRule="auto"/>
      </w:pPr>
    </w:p>
    <w:p w14:paraId="683FB076" w14:textId="77777777" w:rsidR="00594FCF" w:rsidRDefault="00594FCF">
      <w:pPr>
        <w:snapToGrid/>
        <w:spacing w:before="0" w:after="0" w:line="240" w:lineRule="auto"/>
      </w:pPr>
    </w:p>
    <w:p w14:paraId="6E6190FB" w14:textId="77777777" w:rsidR="00594FCF" w:rsidRDefault="00594FCF">
      <w:pPr>
        <w:snapToGrid/>
        <w:spacing w:before="0" w:after="0" w:line="240" w:lineRule="auto"/>
      </w:pPr>
    </w:p>
    <w:p w14:paraId="3003DF87" w14:textId="77777777" w:rsidR="00594FCF" w:rsidRDefault="00594FCF">
      <w:pPr>
        <w:snapToGrid/>
        <w:spacing w:before="0" w:after="0" w:line="300" w:lineRule="auto"/>
      </w:pPr>
    </w:p>
    <w:p w14:paraId="1FA2F8B7" w14:textId="77777777" w:rsidR="00594FCF" w:rsidRDefault="00594FCF">
      <w:pPr>
        <w:snapToGrid/>
        <w:spacing w:before="0" w:after="0" w:line="300" w:lineRule="auto"/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0"/>
        <w:gridCol w:w="1260"/>
        <w:gridCol w:w="840"/>
        <w:gridCol w:w="2400"/>
        <w:gridCol w:w="4125"/>
      </w:tblGrid>
      <w:tr w:rsidR="00594FCF" w14:paraId="44D9BD36" w14:textId="77777777">
        <w:trPr>
          <w:jc w:val="center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C4093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接口功能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614CE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URL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EEAA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请求方法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8C2B3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输入参数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5026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返回参数</w:t>
            </w:r>
          </w:p>
        </w:tc>
      </w:tr>
      <w:tr w:rsidR="00594FCF" w14:paraId="6F01288A" w14:textId="77777777">
        <w:trPr>
          <w:jc w:val="center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CA0AC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查询货物</w:t>
            </w:r>
          </w:p>
        </w:tc>
        <w:tc>
          <w:tcPr>
            <w:tcW w:w="126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E171" w14:textId="2EE199E0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 /api/products/</w:t>
            </w:r>
            <w:del w:id="0" w:author="123 NP" w:date="2023-11-09T20:00:00Z">
              <w:r w:rsidDel="007E75A1">
                <w:rPr>
                  <w:rFonts w:asciiTheme="minorEastAsia" w:hAnsiTheme="minorEastAsia" w:cs="Times New Roman" w:hint="eastAsia"/>
                  <w:color w:val="000000"/>
                  <w:sz w:val="21"/>
                </w:rPr>
                <w:delText>search</w:delText>
              </w:r>
            </w:del>
            <w:ins w:id="1" w:author="123 NP" w:date="2023-11-09T20:00:00Z">
              <w:r w:rsidR="007E75A1">
                <w:rPr>
                  <w:rFonts w:asciiTheme="minorEastAsia" w:hAnsiTheme="minorEastAsia" w:cs="Times New Roman" w:hint="eastAsia"/>
                  <w:color w:val="000000"/>
                  <w:sz w:val="21"/>
                </w:rPr>
                <w:t>det</w:t>
              </w:r>
              <w:r w:rsidR="007E75A1">
                <w:rPr>
                  <w:rFonts w:asciiTheme="minorEastAsia" w:hAnsiTheme="minorEastAsia" w:cs="Times New Roman" w:hint="eastAsia"/>
                  <w:color w:val="000000"/>
                  <w:sz w:val="21"/>
                </w:rPr>
                <w:lastRenderedPageBreak/>
                <w:t>ail</w:t>
              </w:r>
            </w:ins>
          </w:p>
        </w:tc>
        <w:tc>
          <w:tcPr>
            <w:tcW w:w="8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88BC" w14:textId="4CA36551" w:rsidR="00594FCF" w:rsidRDefault="00000000">
            <w:pPr>
              <w:snapToGrid/>
              <w:spacing w:before="0" w:after="0" w:line="240" w:lineRule="auto"/>
              <w:jc w:val="center"/>
            </w:pPr>
            <w:del w:id="2" w:author="123 NP" w:date="2023-11-09T20:00:00Z">
              <w:r w:rsidDel="007E75A1">
                <w:rPr>
                  <w:rFonts w:ascii="Times New Roman" w:eastAsia="Times New Roman" w:hAnsi="Times New Roman" w:cs="Times New Roman"/>
                  <w:color w:val="000000"/>
                  <w:sz w:val="21"/>
                </w:rPr>
                <w:lastRenderedPageBreak/>
                <w:delText>POST</w:delText>
              </w:r>
            </w:del>
            <w:ins w:id="3" w:author="123 NP" w:date="2023-11-09T20:00:00Z">
              <w:r w:rsidR="007E75A1">
                <w:rPr>
                  <w:rFonts w:ascii="Times New Roman" w:eastAsia="Times New Roman" w:hAnsi="Times New Roman" w:cs="Times New Roman"/>
                  <w:color w:val="000000"/>
                  <w:sz w:val="21"/>
                </w:rPr>
                <w:t>GET</w:t>
              </w:r>
            </w:ins>
          </w:p>
        </w:tc>
        <w:tc>
          <w:tcPr>
            <w:tcW w:w="24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78896" w14:textId="6CFB6811" w:rsidR="00594FCF" w:rsidDel="007E75A1" w:rsidRDefault="00000000">
            <w:pPr>
              <w:snapToGrid/>
              <w:spacing w:before="0" w:after="0" w:line="270" w:lineRule="auto"/>
              <w:rPr>
                <w:del w:id="4" w:author="123 NP" w:date="2023-11-09T20:00:00Z"/>
              </w:rPr>
            </w:pPr>
            <w:del w:id="5" w:author="123 NP" w:date="2023-11-09T20:00:00Z">
              <w:r w:rsidDel="007E75A1">
                <w:rPr>
                  <w:rFonts w:ascii="Courier New" w:eastAsia="Courier New" w:hAnsi="Courier New" w:cs="Courier New"/>
                  <w:color w:val="000000"/>
                  <w:sz w:val="18"/>
                  <w:shd w:val="clear" w:color="auto" w:fill="FFFFFE"/>
                </w:rPr>
                <w:delText>{</w:delText>
              </w:r>
            </w:del>
          </w:p>
          <w:p w14:paraId="397FB8BC" w14:textId="4B6AB23A" w:rsidR="00594FCF" w:rsidDel="007E75A1" w:rsidRDefault="00000000">
            <w:pPr>
              <w:snapToGrid/>
              <w:spacing w:before="0" w:after="0" w:line="270" w:lineRule="auto"/>
              <w:rPr>
                <w:del w:id="6" w:author="123 NP" w:date="2023-11-09T20:00:00Z"/>
              </w:rPr>
            </w:pPr>
            <w:del w:id="7" w:author="123 NP" w:date="2023-11-09T20:00:00Z">
              <w:r w:rsidDel="007E75A1">
                <w:rPr>
                  <w:rFonts w:ascii="Times New Roman" w:eastAsia="Times New Roman" w:hAnsi="Times New Roman" w:cs="Times New Roman"/>
                  <w:color w:val="000000"/>
                  <w:sz w:val="24"/>
                </w:rPr>
                <w:delText xml:space="preserve">   </w:delText>
              </w:r>
              <w:r w:rsidDel="007E75A1">
                <w:rPr>
                  <w:rFonts w:ascii="Courier New" w:eastAsia="Courier New" w:hAnsi="Courier New" w:cs="Courier New"/>
                  <w:color w:val="000000"/>
                  <w:sz w:val="18"/>
                  <w:shd w:val="clear" w:color="auto" w:fill="FFFFFE"/>
                </w:rPr>
                <w:delText xml:space="preserve">  </w:delText>
              </w:r>
              <w:r w:rsidDel="007E75A1">
                <w:rPr>
                  <w:rFonts w:ascii="Courier New" w:eastAsia="Courier New" w:hAnsi="Courier New" w:cs="Courier New"/>
                  <w:color w:val="A31515"/>
                  <w:sz w:val="18"/>
                  <w:shd w:val="clear" w:color="auto" w:fill="FFFFFE"/>
                </w:rPr>
                <w:delText>"product_name"</w:delText>
              </w:r>
              <w:r w:rsidDel="007E75A1">
                <w:rPr>
                  <w:rFonts w:ascii="Courier New" w:eastAsia="Courier New" w:hAnsi="Courier New" w:cs="Courier New"/>
                  <w:color w:val="000000"/>
                  <w:sz w:val="18"/>
                  <w:shd w:val="clear" w:color="auto" w:fill="FFFFFE"/>
                </w:rPr>
                <w:delText xml:space="preserve">: </w:delText>
              </w:r>
              <w:r w:rsidDel="007E75A1">
                <w:rPr>
                  <w:rFonts w:ascii="Courier New" w:eastAsia="Courier New" w:hAnsi="Courier New" w:cs="Courier New"/>
                  <w:color w:val="0451A5"/>
                  <w:sz w:val="18"/>
                  <w:shd w:val="clear" w:color="auto" w:fill="FFFFFE"/>
                </w:rPr>
                <w:delText>"asd"</w:delText>
              </w:r>
            </w:del>
          </w:p>
          <w:p w14:paraId="19BD125B" w14:textId="77777777" w:rsidR="00594FCF" w:rsidRDefault="00000000">
            <w:pPr>
              <w:snapToGrid/>
              <w:spacing w:before="0" w:after="0" w:line="270" w:lineRule="auto"/>
              <w:rPr>
                <w:ins w:id="8" w:author="123 NP" w:date="2023-11-09T20:00:00Z"/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</w:pPr>
            <w:del w:id="9" w:author="123 NP" w:date="2023-11-09T20:00:00Z">
              <w:r w:rsidDel="007E75A1">
                <w:rPr>
                  <w:rFonts w:ascii="Times New Roman" w:eastAsia="Times New Roman" w:hAnsi="Times New Roman" w:cs="Times New Roman"/>
                  <w:color w:val="000000"/>
                  <w:sz w:val="24"/>
                </w:rPr>
                <w:lastRenderedPageBreak/>
                <w:delText xml:space="preserve">   </w:delText>
              </w:r>
              <w:r w:rsidDel="007E75A1">
                <w:rPr>
                  <w:rFonts w:ascii="Courier New" w:eastAsia="Courier New" w:hAnsi="Courier New" w:cs="Courier New"/>
                  <w:color w:val="000000"/>
                  <w:sz w:val="18"/>
                  <w:shd w:val="clear" w:color="auto" w:fill="FFFFFE"/>
                </w:rPr>
                <w:delText>}</w:delText>
              </w:r>
            </w:del>
          </w:p>
          <w:p w14:paraId="7293805E" w14:textId="77777777" w:rsidR="007E75A1" w:rsidRDefault="007E75A1">
            <w:pPr>
              <w:snapToGrid/>
              <w:spacing w:before="0" w:after="0" w:line="270" w:lineRule="auto"/>
              <w:rPr>
                <w:ins w:id="10" w:author="123 NP" w:date="2023-11-09T20:00:00Z"/>
                <w:rFonts w:ascii="Courier New" w:hAnsi="Courier New" w:cs="Courier New"/>
                <w:color w:val="000000"/>
                <w:sz w:val="18"/>
                <w:shd w:val="clear" w:color="auto" w:fill="FFFFFE"/>
              </w:rPr>
            </w:pPr>
          </w:p>
          <w:p w14:paraId="73DEE0C1" w14:textId="19BD9776" w:rsidR="007E75A1" w:rsidRPr="007E75A1" w:rsidRDefault="007E75A1">
            <w:pPr>
              <w:snapToGrid/>
              <w:spacing w:before="0" w:after="0" w:line="270" w:lineRule="auto"/>
              <w:rPr>
                <w:rFonts w:hint="eastAsia"/>
                <w:rPrChange w:id="11" w:author="123 NP" w:date="2023-11-09T20:00:00Z">
                  <w:rPr/>
                </w:rPrChange>
              </w:rPr>
            </w:pPr>
            <w:ins w:id="12" w:author="123 NP" w:date="2023-11-09T20:00:00Z">
              <w:r>
                <w:rPr>
                  <w:rFonts w:ascii="Courier New" w:hAnsi="Courier New" w:cs="Courier New"/>
                  <w:color w:val="000000"/>
                  <w:sz w:val="18"/>
                  <w:shd w:val="clear" w:color="auto" w:fill="FFFFFE"/>
                </w:rPr>
                <w:t>id</w:t>
              </w:r>
              <w:r>
                <w:rPr>
                  <w:rFonts w:ascii="Courier New" w:hAnsi="Courier New" w:cs="Courier New" w:hint="eastAsia"/>
                  <w:color w:val="000000"/>
                  <w:sz w:val="18"/>
                  <w:shd w:val="clear" w:color="auto" w:fill="FFFFFE"/>
                </w:rPr>
                <w:t>:</w:t>
              </w:r>
            </w:ins>
            <w:ins w:id="13" w:author="123 NP" w:date="2023-11-09T20:01:00Z">
              <w:r>
                <w:rPr>
                  <w:rFonts w:ascii="Courier New" w:hAnsi="Courier New" w:cs="Courier New"/>
                  <w:color w:val="000000"/>
                  <w:sz w:val="18"/>
                  <w:shd w:val="clear" w:color="auto" w:fill="FFFFFE"/>
                </w:rPr>
                <w:t>”123123”</w:t>
              </w:r>
            </w:ins>
          </w:p>
        </w:tc>
        <w:tc>
          <w:tcPr>
            <w:tcW w:w="41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151DC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lastRenderedPageBreak/>
              <w:t>{</w:t>
            </w:r>
          </w:p>
          <w:p w14:paraId="588E479A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200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655DC14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 xml:space="preserve">"Product   searched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lastRenderedPageBreak/>
              <w:t>successful"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58CB9A14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{</w:t>
            </w:r>
          </w:p>
          <w:p w14:paraId="15E2C557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"products"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[</w:t>
            </w:r>
          </w:p>
          <w:p w14:paraId="37B9467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{</w:t>
            </w:r>
          </w:p>
          <w:p w14:paraId="59D01A7E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"product_id"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1F952B84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"product_name"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"asd"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38B33554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"product_description"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"dfdg"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4E11B134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"product_price"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3.0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17C801FE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1"/>
                <w:shd w:val="clear" w:color="auto" w:fill="FFFFFE"/>
              </w:rPr>
              <w:t>………………</w:t>
            </w:r>
          </w:p>
        </w:tc>
      </w:tr>
      <w:tr w:rsidR="00594FCF" w14:paraId="3E0E3EE2" w14:textId="77777777">
        <w:trPr>
          <w:jc w:val="center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D29F9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lastRenderedPageBreak/>
              <w:t>从购物车中删除</w:t>
            </w:r>
          </w:p>
        </w:tc>
        <w:tc>
          <w:tcPr>
            <w:tcW w:w="126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00867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 /api/cart/remove_from_cart/</w:t>
            </w:r>
          </w:p>
        </w:tc>
        <w:tc>
          <w:tcPr>
            <w:tcW w:w="8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342E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</w:t>
            </w:r>
          </w:p>
        </w:tc>
        <w:tc>
          <w:tcPr>
            <w:tcW w:w="24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19D9B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6818156E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"user_id"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"14"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7EFAF9CB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"product_id"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"1"</w:t>
            </w:r>
          </w:p>
          <w:p w14:paraId="7D4DE2F8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  <w:p w14:paraId="3009389C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</w:p>
        </w:tc>
        <w:tc>
          <w:tcPr>
            <w:tcW w:w="41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7D87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2255A17A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200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4A207B7E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"Remove   from cart successfully"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5B2E772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{}</w:t>
            </w:r>
          </w:p>
          <w:p w14:paraId="209CE51D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</w:tr>
      <w:tr w:rsidR="00594FCF" w14:paraId="3F8941D1" w14:textId="77777777">
        <w:trPr>
          <w:jc w:val="center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4A87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添加货物到购物车</w:t>
            </w:r>
          </w:p>
        </w:tc>
        <w:tc>
          <w:tcPr>
            <w:tcW w:w="126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B027E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 /api/cart/add_to_cart</w:t>
            </w:r>
          </w:p>
        </w:tc>
        <w:tc>
          <w:tcPr>
            <w:tcW w:w="8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B99BA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</w:t>
            </w:r>
          </w:p>
        </w:tc>
        <w:tc>
          <w:tcPr>
            <w:tcW w:w="24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55B7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12620D64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"user_id"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"14"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56A87B29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"product_id"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"2"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1889B8D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"quantity"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"5"</w:t>
            </w:r>
          </w:p>
          <w:p w14:paraId="768443D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  <w:tc>
          <w:tcPr>
            <w:tcW w:w="41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AF94D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4AAADE5B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200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18212BAB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"Add   to cart successfully"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4B94F418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{}</w:t>
            </w:r>
          </w:p>
          <w:p w14:paraId="2C6526AB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</w:tr>
      <w:tr w:rsidR="00594FCF" w14:paraId="616E6FD8" w14:textId="77777777">
        <w:trPr>
          <w:jc w:val="center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EC4A6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查询商品列表</w:t>
            </w:r>
          </w:p>
        </w:tc>
        <w:tc>
          <w:tcPr>
            <w:tcW w:w="126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ABFFD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 /api/store/productlist/</w:t>
            </w:r>
          </w:p>
        </w:tc>
        <w:tc>
          <w:tcPr>
            <w:tcW w:w="8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22C8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</w:t>
            </w:r>
          </w:p>
        </w:tc>
        <w:tc>
          <w:tcPr>
            <w:tcW w:w="24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35F3C" w14:textId="77777777" w:rsidR="007E75A1" w:rsidRDefault="007E75A1">
            <w:pPr>
              <w:snapToGrid/>
              <w:spacing w:before="0" w:after="0" w:line="240" w:lineRule="auto"/>
              <w:jc w:val="center"/>
              <w:rPr>
                <w:ins w:id="14" w:author="123 NP" w:date="2023-11-09T19:59:00Z"/>
              </w:rPr>
            </w:pPr>
            <w:ins w:id="15" w:author="123 NP" w:date="2023-11-09T19:59:00Z">
              <w:r>
                <w:rPr>
                  <w:rFonts w:hint="eastAsia"/>
                </w:rPr>
                <w:t>{</w:t>
              </w:r>
            </w:ins>
          </w:p>
          <w:p w14:paraId="2CFB821F" w14:textId="22501DF6" w:rsidR="007E75A1" w:rsidRDefault="007E75A1">
            <w:pPr>
              <w:snapToGrid/>
              <w:spacing w:before="0" w:after="0" w:line="240" w:lineRule="auto"/>
              <w:jc w:val="center"/>
              <w:rPr>
                <w:ins w:id="16" w:author="123 NP" w:date="2023-11-09T19:59:00Z"/>
              </w:rPr>
            </w:pPr>
            <w:ins w:id="17" w:author="123 NP" w:date="2023-11-09T19:59:00Z">
              <w:r>
                <w:rPr>
                  <w:rFonts w:hint="eastAsia"/>
                </w:rPr>
                <w:t>“”</w:t>
              </w:r>
            </w:ins>
          </w:p>
          <w:p w14:paraId="59306C91" w14:textId="77777777" w:rsidR="007E75A1" w:rsidRDefault="007E75A1">
            <w:pPr>
              <w:snapToGrid/>
              <w:spacing w:before="0" w:after="0" w:line="240" w:lineRule="auto"/>
              <w:jc w:val="center"/>
              <w:rPr>
                <w:ins w:id="18" w:author="123 NP" w:date="2023-11-09T19:59:00Z"/>
              </w:rPr>
            </w:pPr>
          </w:p>
          <w:p w14:paraId="25970C47" w14:textId="579A6563" w:rsidR="00594FCF" w:rsidRDefault="007E75A1">
            <w:pPr>
              <w:snapToGrid/>
              <w:spacing w:before="0" w:after="0" w:line="240" w:lineRule="auto"/>
              <w:jc w:val="center"/>
            </w:pPr>
            <w:ins w:id="19" w:author="123 NP" w:date="2023-11-09T19:59:00Z">
              <w:r>
                <w:t>}</w:t>
              </w:r>
            </w:ins>
          </w:p>
        </w:tc>
        <w:tc>
          <w:tcPr>
            <w:tcW w:w="41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ECD6C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68DB629A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200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43629AE4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"Productlist   get successful"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38DCFAB7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{</w:t>
            </w:r>
          </w:p>
          <w:p w14:paraId="108B08D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"products"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[</w:t>
            </w:r>
          </w:p>
          <w:p w14:paraId="40DDCE3B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{</w:t>
            </w:r>
          </w:p>
          <w:p w14:paraId="183D8FE4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"product_id"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0CC5EB3C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"product_name"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"asd"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1FDE024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"product_description"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"dfdg"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2309974A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"product_price"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3.0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41FDA848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"category_id"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3B2DA70D" w14:textId="77777777" w:rsidR="00594FCF" w:rsidRDefault="00000000">
            <w:pPr>
              <w:snapToGrid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…………</w:t>
            </w:r>
          </w:p>
        </w:tc>
      </w:tr>
    </w:tbl>
    <w:p w14:paraId="64C58E4E" w14:textId="77777777" w:rsidR="00594FCF" w:rsidRDefault="00594FCF">
      <w:pPr>
        <w:snapToGrid/>
        <w:spacing w:before="0" w:after="0" w:line="240" w:lineRule="auto"/>
      </w:pPr>
    </w:p>
    <w:p w14:paraId="09F12234" w14:textId="77777777" w:rsidR="00594FCF" w:rsidRDefault="00594FCF">
      <w:pPr>
        <w:snapToGrid/>
        <w:spacing w:before="0" w:after="0" w:line="240" w:lineRule="auto"/>
      </w:pPr>
    </w:p>
    <w:p w14:paraId="02B9CC88" w14:textId="77777777" w:rsidR="00594FCF" w:rsidRDefault="00594FCF">
      <w:pPr>
        <w:snapToGrid/>
        <w:spacing w:before="0" w:after="0" w:line="240" w:lineRule="auto"/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5"/>
        <w:gridCol w:w="1380"/>
        <w:gridCol w:w="930"/>
        <w:gridCol w:w="2925"/>
        <w:gridCol w:w="4245"/>
      </w:tblGrid>
      <w:tr w:rsidR="00594FCF" w14:paraId="2008363D" w14:textId="77777777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83441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提交订单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979F4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 /api/orders/create_order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87C67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9517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5B85FD3E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"user_id"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14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3E511F45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"order_details"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[</w:t>
            </w:r>
          </w:p>
          <w:p w14:paraId="49297B8C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{</w:t>
            </w:r>
          </w:p>
          <w:p w14:paraId="57758FC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"product_id"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541906E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"quantity"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5F29B3D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"unit_price"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10.0</w:t>
            </w:r>
          </w:p>
          <w:p w14:paraId="5DE416BD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},</w:t>
            </w:r>
          </w:p>
          <w:p w14:paraId="12494B3F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{</w:t>
            </w:r>
          </w:p>
          <w:p w14:paraId="20D869A9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"product_id"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295A2D98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"quantity"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0393F8B7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"unit_price"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20.0</w:t>
            </w:r>
          </w:p>
          <w:p w14:paraId="5EB9257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}]</w:t>
            </w:r>
          </w:p>
          <w:p w14:paraId="7FDE839E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C323F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4FD05974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200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07048452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"Order   create successfully"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5354F4B6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{}</w:t>
            </w:r>
          </w:p>
          <w:p w14:paraId="7D3CC96C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</w:tr>
      <w:tr w:rsidR="00594FCF" w14:paraId="28C5CA93" w14:textId="77777777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57B54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lastRenderedPageBreak/>
              <w:t>支付订单</w:t>
            </w:r>
          </w:p>
        </w:tc>
        <w:tc>
          <w:tcPr>
            <w:tcW w:w="138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360F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 /api/payments/pay_order</w:t>
            </w:r>
          </w:p>
        </w:tc>
        <w:tc>
          <w:tcPr>
            <w:tcW w:w="9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BB0B3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</w:t>
            </w:r>
          </w:p>
        </w:tc>
        <w:tc>
          <w:tcPr>
            <w:tcW w:w="29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66EEF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4C5AB199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"order_id"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"539ad78c-7afa-41a9-90b6-c39217f3c3d9"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4E5C0E47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"user_id"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14</w:t>
            </w:r>
          </w:p>
          <w:p w14:paraId="3C9C8F8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  <w:tc>
          <w:tcPr>
            <w:tcW w:w="424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A66A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24805116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200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69B3729C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"Order   paied successfully"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2440BEAA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{}</w:t>
            </w:r>
          </w:p>
          <w:p w14:paraId="62DF3A2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</w:tr>
      <w:tr w:rsidR="00594FCF" w14:paraId="78CF09D3" w14:textId="77777777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920ED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查看购物车</w:t>
            </w:r>
          </w:p>
        </w:tc>
        <w:tc>
          <w:tcPr>
            <w:tcW w:w="138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EE6D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 /api/cart/get_user_cart</w:t>
            </w:r>
          </w:p>
          <w:p w14:paraId="2D77ACA2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</w:p>
        </w:tc>
        <w:tc>
          <w:tcPr>
            <w:tcW w:w="9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67EF1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</w:t>
            </w:r>
          </w:p>
        </w:tc>
        <w:tc>
          <w:tcPr>
            <w:tcW w:w="29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0D75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0AB10A42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"user_id"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14</w:t>
            </w:r>
          </w:p>
          <w:p w14:paraId="44E3328F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  <w:tc>
          <w:tcPr>
            <w:tcW w:w="424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74B6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2DE53F0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200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4EAF2836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"shoppingcart   get successful"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30A67C74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{</w:t>
            </w:r>
          </w:p>
          <w:p w14:paraId="7E014A0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"shoppingcart"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[</w:t>
            </w:r>
          </w:p>
          <w:p w14:paraId="1280D65E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{</w:t>
            </w:r>
          </w:p>
          <w:p w14:paraId="73AC8B11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"product_id"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3D6010D9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"quantity"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5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29733079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"add_time"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"2023-06-28T16:58:46"</w:t>
            </w:r>
          </w:p>
          <w:p w14:paraId="43174B0D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},</w:t>
            </w:r>
          </w:p>
          <w:p w14:paraId="6FA71B4B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</w:p>
        </w:tc>
      </w:tr>
      <w:tr w:rsidR="00594FCF" w14:paraId="09FFBBBE" w14:textId="77777777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8CDFA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查看订单列表</w:t>
            </w:r>
          </w:p>
        </w:tc>
        <w:tc>
          <w:tcPr>
            <w:tcW w:w="138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C013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 /api/order/get_order_list</w:t>
            </w:r>
          </w:p>
          <w:p w14:paraId="274F3A9F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</w:p>
        </w:tc>
        <w:tc>
          <w:tcPr>
            <w:tcW w:w="9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8B591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</w:t>
            </w:r>
          </w:p>
        </w:tc>
        <w:tc>
          <w:tcPr>
            <w:tcW w:w="29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A30F4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0424B9BD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"user_id"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14</w:t>
            </w:r>
          </w:p>
          <w:p w14:paraId="0FF64AE0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  <w:tc>
          <w:tcPr>
            <w:tcW w:w="424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3243A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6BB1AF64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200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1AA285F1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"Orders   got successfully"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67F936B4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{</w:t>
            </w:r>
          </w:p>
          <w:p w14:paraId="5EB49485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"orders"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[</w:t>
            </w:r>
          </w:p>
          <w:p w14:paraId="50B29931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{</w:t>
            </w:r>
          </w:p>
          <w:p w14:paraId="6EABD5B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"order_id"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"3e55b3fa-</w:t>
            </w:r>
          </w:p>
          <w:p w14:paraId="51321941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…………</w:t>
            </w:r>
          </w:p>
        </w:tc>
      </w:tr>
    </w:tbl>
    <w:p w14:paraId="32D2156E" w14:textId="77777777" w:rsidR="00594FCF" w:rsidRDefault="00594FCF">
      <w:pPr>
        <w:snapToGrid/>
        <w:spacing w:before="0" w:after="0" w:line="240" w:lineRule="auto"/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50"/>
        <w:gridCol w:w="2730"/>
        <w:gridCol w:w="750"/>
        <w:gridCol w:w="2790"/>
        <w:gridCol w:w="2760"/>
      </w:tblGrid>
      <w:tr w:rsidR="00594FCF" w14:paraId="7545A29D" w14:textId="77777777">
        <w:trPr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F9A6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查看订单详情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233A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 /api/order/get_order_details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E64AE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POST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91D62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7EB91EF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"order_id"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"3e55b3fa-f4eb-41cd-aed7-9665f667fb68"</w:t>
            </w:r>
          </w:p>
          <w:p w14:paraId="1EE55521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}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F8869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{</w:t>
            </w:r>
          </w:p>
          <w:p w14:paraId="0C21118B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hd w:val="clear" w:color="auto" w:fill="FFFFFE"/>
              </w:rPr>
              <w:t>200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6BAABC76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"Order   details got successfully"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,</w:t>
            </w:r>
          </w:p>
          <w:p w14:paraId="100CF933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{</w:t>
            </w:r>
          </w:p>
          <w:p w14:paraId="5CC0D698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"orderdetails"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>: [</w:t>
            </w:r>
          </w:p>
          <w:p w14:paraId="6CF5607B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{</w:t>
            </w:r>
          </w:p>
          <w:p w14:paraId="1C8331AB" w14:textId="77777777" w:rsidR="00594FCF" w:rsidRDefault="00000000">
            <w:pPr>
              <w:snapToGrid/>
              <w:spacing w:before="0" w:after="0" w:line="27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hd w:val="clear" w:color="auto" w:fill="FFFFFE"/>
              </w:rPr>
              <w:t>"order_id"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hd w:val="clear" w:color="auto" w:fill="FFFFFE"/>
              </w:rPr>
              <w:t>"3e55</w:t>
            </w:r>
          </w:p>
          <w:p w14:paraId="70151EA5" w14:textId="77777777" w:rsidR="00594FC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…………</w:t>
            </w:r>
          </w:p>
        </w:tc>
      </w:tr>
    </w:tbl>
    <w:p w14:paraId="0B7C58D9" w14:textId="77777777" w:rsidR="00594FCF" w:rsidRDefault="00594FCF">
      <w:pPr>
        <w:snapToGrid/>
        <w:spacing w:before="0" w:after="0" w:line="240" w:lineRule="auto"/>
      </w:pPr>
    </w:p>
    <w:p w14:paraId="3C694164" w14:textId="77777777" w:rsidR="00594FCF" w:rsidRDefault="00594FCF">
      <w:pPr>
        <w:snapToGrid/>
        <w:spacing w:before="0" w:after="0" w:line="240" w:lineRule="auto"/>
      </w:pPr>
    </w:p>
    <w:p w14:paraId="2CFE7AE3" w14:textId="77777777" w:rsidR="00594FCF" w:rsidRDefault="00594FCF">
      <w:pPr>
        <w:snapToGrid/>
        <w:spacing w:before="240" w:after="0" w:line="300" w:lineRule="auto"/>
        <w:jc w:val="center"/>
        <w:rPr>
          <w:rFonts w:ascii="宋体" w:eastAsia="宋体" w:hAnsi="宋体" w:cs="宋体"/>
          <w:color w:val="000000"/>
          <w:sz w:val="21"/>
        </w:rPr>
      </w:pPr>
    </w:p>
    <w:p w14:paraId="39BD1CF9" w14:textId="77777777" w:rsidR="00594FCF" w:rsidRDefault="00000000">
      <w:pPr>
        <w:snapToGrid/>
        <w:spacing w:before="240" w:after="0" w:line="300" w:lineRule="auto"/>
        <w:jc w:val="center"/>
      </w:pPr>
      <w:r>
        <w:rPr>
          <w:rFonts w:ascii="黑体" w:eastAsia="黑体" w:hAnsi="黑体" w:cs="黑体"/>
          <w:color w:val="000000"/>
          <w:sz w:val="36"/>
        </w:rPr>
        <w:t>货物商店</w:t>
      </w:r>
    </w:p>
    <w:p w14:paraId="270D5360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t>接受</w:t>
      </w:r>
      <w:r>
        <w:rPr>
          <w:rFonts w:ascii="Times New Roman" w:eastAsia="Times New Roman" w:hAnsi="Times New Roman" w:cs="Times New Roman"/>
          <w:color w:val="000000"/>
          <w:sz w:val="24"/>
        </w:rPr>
        <w:t>/</w:t>
      </w:r>
      <w:r>
        <w:rPr>
          <w:rFonts w:ascii="宋体" w:eastAsia="宋体" w:hAnsi="宋体" w:cs="宋体"/>
          <w:color w:val="000000"/>
          <w:sz w:val="24"/>
        </w:rPr>
        <w:t>处理订单消息</w:t>
      </w:r>
    </w:p>
    <w:p w14:paraId="45445853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t>功能：接收和处理订单消息</w:t>
      </w:r>
    </w:p>
    <w:p w14:paraId="69FD48CF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Times New Roman" w:eastAsia="Times New Roman" w:hAnsi="Times New Roman" w:cs="Times New Roman"/>
          <w:color w:val="000000"/>
          <w:sz w:val="24"/>
        </w:rPr>
        <w:t>URL</w:t>
      </w:r>
      <w:r>
        <w:rPr>
          <w:rFonts w:ascii="宋体" w:eastAsia="宋体" w:hAnsi="宋体" w:cs="宋体"/>
          <w:color w:val="000000"/>
          <w:sz w:val="24"/>
        </w:rPr>
        <w:t>：</w:t>
      </w:r>
      <w:r>
        <w:rPr>
          <w:rFonts w:ascii="Times New Roman" w:eastAsia="Times New Roman" w:hAnsi="Times New Roman" w:cs="Times New Roman"/>
          <w:color w:val="000000"/>
          <w:sz w:val="24"/>
        </w:rPr>
        <w:t>POST /api/store/receive_order_message</w:t>
      </w:r>
    </w:p>
    <w:p w14:paraId="34DF132D" w14:textId="77777777" w:rsidR="00594FCF" w:rsidRDefault="00594FCF">
      <w:pPr>
        <w:snapToGrid/>
        <w:spacing w:before="0" w:after="0" w:line="300" w:lineRule="auto"/>
        <w:ind w:firstLineChars="200" w:firstLine="440"/>
      </w:pPr>
    </w:p>
    <w:p w14:paraId="6CEF875A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t>手工接受</w:t>
      </w:r>
      <w:r>
        <w:rPr>
          <w:rFonts w:ascii="Times New Roman" w:eastAsia="Times New Roman" w:hAnsi="Times New Roman" w:cs="Times New Roman"/>
          <w:color w:val="000000"/>
          <w:sz w:val="24"/>
        </w:rPr>
        <w:t>/</w:t>
      </w:r>
      <w:r>
        <w:rPr>
          <w:rFonts w:ascii="宋体" w:eastAsia="宋体" w:hAnsi="宋体" w:cs="宋体"/>
          <w:color w:val="000000"/>
          <w:sz w:val="24"/>
        </w:rPr>
        <w:t>拒绝订单</w:t>
      </w:r>
    </w:p>
    <w:p w14:paraId="3C287803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lastRenderedPageBreak/>
        <w:t>功能：手动接受或拒绝订单</w:t>
      </w:r>
    </w:p>
    <w:p w14:paraId="7790EFB7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Times New Roman" w:eastAsia="Times New Roman" w:hAnsi="Times New Roman" w:cs="Times New Roman"/>
          <w:color w:val="000000"/>
          <w:sz w:val="24"/>
        </w:rPr>
        <w:t>URL</w:t>
      </w:r>
      <w:r>
        <w:rPr>
          <w:rFonts w:ascii="宋体" w:eastAsia="宋体" w:hAnsi="宋体" w:cs="宋体"/>
          <w:color w:val="000000"/>
          <w:sz w:val="24"/>
        </w:rPr>
        <w:t>：</w:t>
      </w:r>
      <w:r>
        <w:rPr>
          <w:rFonts w:ascii="Times New Roman" w:eastAsia="Times New Roman" w:hAnsi="Times New Roman" w:cs="Times New Roman"/>
          <w:color w:val="000000"/>
          <w:sz w:val="24"/>
        </w:rPr>
        <w:t>POST /api/store/accept_order</w:t>
      </w:r>
    </w:p>
    <w:p w14:paraId="0E493D83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Times New Roman" w:eastAsia="Times New Roman" w:hAnsi="Times New Roman" w:cs="Times New Roman"/>
          <w:color w:val="000000"/>
          <w:sz w:val="24"/>
        </w:rPr>
        <w:t>URL</w:t>
      </w:r>
      <w:r>
        <w:rPr>
          <w:rFonts w:ascii="宋体" w:eastAsia="宋体" w:hAnsi="宋体" w:cs="宋体"/>
          <w:color w:val="000000"/>
          <w:sz w:val="24"/>
        </w:rPr>
        <w:t>：</w:t>
      </w:r>
      <w:r>
        <w:rPr>
          <w:rFonts w:ascii="Times New Roman" w:eastAsia="Times New Roman" w:hAnsi="Times New Roman" w:cs="Times New Roman"/>
          <w:color w:val="000000"/>
          <w:sz w:val="24"/>
        </w:rPr>
        <w:t>POST /api/store/reject_order</w:t>
      </w:r>
    </w:p>
    <w:p w14:paraId="2AC99226" w14:textId="77777777" w:rsidR="00594FCF" w:rsidRDefault="00594FCF">
      <w:pPr>
        <w:snapToGrid/>
        <w:spacing w:before="0" w:after="0" w:line="300" w:lineRule="auto"/>
        <w:ind w:firstLineChars="200" w:firstLine="440"/>
      </w:pPr>
    </w:p>
    <w:p w14:paraId="11F88131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t>用</w:t>
      </w:r>
      <w:r>
        <w:rPr>
          <w:rFonts w:ascii="Times New Roman" w:eastAsia="Times New Roman" w:hAnsi="Times New Roman" w:cs="Times New Roman"/>
          <w:color w:val="000000"/>
          <w:sz w:val="24"/>
        </w:rPr>
        <w:t>E-mail</w:t>
      </w:r>
      <w:r>
        <w:rPr>
          <w:rFonts w:ascii="宋体" w:eastAsia="宋体" w:hAnsi="宋体" w:cs="宋体"/>
          <w:color w:val="000000"/>
          <w:sz w:val="24"/>
        </w:rPr>
        <w:t>来通知客户</w:t>
      </w:r>
    </w:p>
    <w:p w14:paraId="0580EFEC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t>功能：发送订单相关的通知邮件给客户</w:t>
      </w:r>
    </w:p>
    <w:p w14:paraId="3E80F046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Times New Roman" w:eastAsia="Times New Roman" w:hAnsi="Times New Roman" w:cs="Times New Roman"/>
          <w:color w:val="000000"/>
          <w:sz w:val="24"/>
        </w:rPr>
        <w:t>URL</w:t>
      </w:r>
      <w:r>
        <w:rPr>
          <w:rFonts w:ascii="宋体" w:eastAsia="宋体" w:hAnsi="宋体" w:cs="宋体"/>
          <w:color w:val="000000"/>
          <w:sz w:val="24"/>
        </w:rPr>
        <w:t>：</w:t>
      </w:r>
      <w:r>
        <w:rPr>
          <w:rFonts w:ascii="Times New Roman" w:eastAsia="Times New Roman" w:hAnsi="Times New Roman" w:cs="Times New Roman"/>
          <w:color w:val="000000"/>
          <w:sz w:val="24"/>
        </w:rPr>
        <w:t>POST /api/store/send_notification_email</w:t>
      </w:r>
    </w:p>
    <w:p w14:paraId="738E8877" w14:textId="77777777" w:rsidR="00594FCF" w:rsidRDefault="00594FCF">
      <w:pPr>
        <w:snapToGrid/>
        <w:spacing w:before="0" w:after="0" w:line="300" w:lineRule="auto"/>
        <w:ind w:firstLineChars="200" w:firstLine="440"/>
      </w:pPr>
    </w:p>
    <w:p w14:paraId="3E1631AB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t>发订单给供应商</w:t>
      </w:r>
    </w:p>
    <w:p w14:paraId="747C5172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t>功能：将订单发送给供应商</w:t>
      </w:r>
    </w:p>
    <w:p w14:paraId="604D8AEF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Times New Roman" w:eastAsia="Times New Roman" w:hAnsi="Times New Roman" w:cs="Times New Roman"/>
          <w:color w:val="000000"/>
          <w:sz w:val="24"/>
        </w:rPr>
        <w:t>URL</w:t>
      </w:r>
      <w:r>
        <w:rPr>
          <w:rFonts w:ascii="宋体" w:eastAsia="宋体" w:hAnsi="宋体" w:cs="宋体"/>
          <w:color w:val="000000"/>
          <w:sz w:val="24"/>
        </w:rPr>
        <w:t>：</w:t>
      </w:r>
      <w:r>
        <w:rPr>
          <w:rFonts w:ascii="Times New Roman" w:eastAsia="Times New Roman" w:hAnsi="Times New Roman" w:cs="Times New Roman"/>
          <w:color w:val="000000"/>
          <w:sz w:val="24"/>
        </w:rPr>
        <w:t>POST /api/store/send_order_to_supplier</w:t>
      </w:r>
    </w:p>
    <w:p w14:paraId="19D7CADE" w14:textId="77777777" w:rsidR="00594FCF" w:rsidRDefault="00594FCF">
      <w:pPr>
        <w:snapToGrid/>
        <w:spacing w:before="0" w:after="0" w:line="300" w:lineRule="auto"/>
        <w:ind w:firstLineChars="200" w:firstLine="440"/>
      </w:pPr>
    </w:p>
    <w:p w14:paraId="068E6A8A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t>销售统计</w:t>
      </w:r>
    </w:p>
    <w:p w14:paraId="2099D2FA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t>功能：获取销售统计数据</w:t>
      </w:r>
    </w:p>
    <w:p w14:paraId="483F860E" w14:textId="77777777" w:rsidR="00594FCF" w:rsidRDefault="00000000">
      <w:pPr>
        <w:snapToGrid/>
        <w:spacing w:before="0" w:after="0" w:line="300" w:lineRule="auto"/>
        <w:ind w:firstLineChars="200" w:firstLine="4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URL</w:t>
      </w:r>
      <w:r>
        <w:rPr>
          <w:rFonts w:ascii="宋体" w:eastAsia="宋体" w:hAnsi="宋体" w:cs="宋体"/>
          <w:color w:val="000000"/>
          <w:sz w:val="24"/>
        </w:rPr>
        <w:t>：</w:t>
      </w:r>
      <w:r>
        <w:rPr>
          <w:rFonts w:ascii="Times New Roman" w:eastAsia="Times New Roman" w:hAnsi="Times New Roman" w:cs="Times New Roman"/>
          <w:color w:val="000000"/>
          <w:sz w:val="24"/>
        </w:rPr>
        <w:t>POST /api/store/sales_statistics</w:t>
      </w:r>
    </w:p>
    <w:p w14:paraId="48069AA1" w14:textId="77777777" w:rsidR="00594FCF" w:rsidRDefault="00594FCF">
      <w:pPr>
        <w:snapToGrid/>
        <w:spacing w:before="0" w:after="0" w:line="300" w:lineRule="auto"/>
        <w:ind w:firstLineChars="200" w:firstLine="440"/>
      </w:pPr>
    </w:p>
    <w:p w14:paraId="406700A2" w14:textId="77777777" w:rsidR="00594FCF" w:rsidRDefault="00000000">
      <w:pPr>
        <w:snapToGrid/>
        <w:spacing w:before="0" w:after="0" w:line="300" w:lineRule="auto"/>
        <w:ind w:firstLineChars="200" w:firstLine="440"/>
      </w:pPr>
      <w:r>
        <w:t>删除商品</w:t>
      </w:r>
    </w:p>
    <w:p w14:paraId="4A902124" w14:textId="77777777" w:rsidR="00594FCF" w:rsidRDefault="00000000">
      <w:pPr>
        <w:snapToGrid/>
        <w:spacing w:before="0" w:after="0" w:line="300" w:lineRule="auto"/>
        <w:ind w:firstLineChars="200" w:firstLine="440"/>
      </w:pPr>
      <w:r>
        <w:t>功能：删除商品表中的指定商品</w:t>
      </w:r>
    </w:p>
    <w:p w14:paraId="16543733" w14:textId="77777777" w:rsidR="00594FCF" w:rsidRDefault="00000000">
      <w:pPr>
        <w:snapToGrid/>
        <w:spacing w:before="0" w:after="0" w:line="300" w:lineRule="auto"/>
        <w:ind w:firstLineChars="200" w:firstLine="440"/>
      </w:pPr>
      <w:r>
        <w:t>URL：POST /api/store/delete_product</w:t>
      </w:r>
    </w:p>
    <w:p w14:paraId="37D66031" w14:textId="77777777" w:rsidR="00594FCF" w:rsidRDefault="00594FCF">
      <w:pPr>
        <w:snapToGrid/>
        <w:spacing w:before="0" w:after="0" w:line="300" w:lineRule="auto"/>
        <w:ind w:firstLineChars="200" w:firstLine="440"/>
      </w:pPr>
    </w:p>
    <w:p w14:paraId="36350846" w14:textId="77777777" w:rsidR="00594FCF" w:rsidRDefault="00000000">
      <w:pPr>
        <w:snapToGrid/>
        <w:spacing w:before="0" w:after="0" w:line="300" w:lineRule="auto"/>
        <w:ind w:firstLineChars="200" w:firstLine="440"/>
      </w:pPr>
      <w:r>
        <w:t>编辑商品</w:t>
      </w:r>
    </w:p>
    <w:p w14:paraId="2B8B426B" w14:textId="77777777" w:rsidR="00594FCF" w:rsidRDefault="00000000">
      <w:pPr>
        <w:snapToGrid/>
        <w:spacing w:before="0" w:after="0" w:line="300" w:lineRule="auto"/>
        <w:ind w:firstLineChars="200" w:firstLine="440"/>
      </w:pPr>
      <w:r>
        <w:t>功能：编辑商品表中的指定商品数据</w:t>
      </w:r>
    </w:p>
    <w:p w14:paraId="187FC64F" w14:textId="77777777" w:rsidR="00594FCF" w:rsidRDefault="00000000">
      <w:pPr>
        <w:snapToGrid/>
        <w:spacing w:before="0" w:after="0" w:line="300" w:lineRule="auto"/>
        <w:ind w:firstLineChars="200" w:firstLine="440"/>
      </w:pPr>
      <w:r>
        <w:t>URL：POST /api/store/edit_product</w:t>
      </w:r>
    </w:p>
    <w:p w14:paraId="78E78A74" w14:textId="77777777" w:rsidR="00594FCF" w:rsidRDefault="00594FCF">
      <w:pPr>
        <w:snapToGrid/>
        <w:spacing w:before="0" w:after="0" w:line="300" w:lineRule="auto"/>
        <w:ind w:firstLineChars="200" w:firstLine="440"/>
      </w:pPr>
    </w:p>
    <w:p w14:paraId="65B78876" w14:textId="77777777" w:rsidR="00594FCF" w:rsidRDefault="00000000">
      <w:pPr>
        <w:snapToGrid/>
        <w:spacing w:before="0" w:after="0" w:line="300" w:lineRule="auto"/>
        <w:ind w:firstLineChars="200" w:firstLine="440"/>
      </w:pPr>
      <w:r>
        <w:t>加入商品</w:t>
      </w:r>
    </w:p>
    <w:p w14:paraId="4CFB0EAD" w14:textId="77777777" w:rsidR="00594FCF" w:rsidRDefault="00000000">
      <w:pPr>
        <w:snapToGrid/>
        <w:spacing w:before="0" w:after="0" w:line="300" w:lineRule="auto"/>
        <w:ind w:firstLineChars="200" w:firstLine="440"/>
      </w:pPr>
      <w:r>
        <w:t>功能：在商品表中加入一条商品数据</w:t>
      </w:r>
    </w:p>
    <w:p w14:paraId="566EEDB2" w14:textId="77777777" w:rsidR="00594FCF" w:rsidRDefault="00000000">
      <w:pPr>
        <w:snapToGrid/>
        <w:spacing w:before="0" w:after="0" w:line="300" w:lineRule="auto"/>
        <w:ind w:firstLineChars="200" w:firstLine="440"/>
      </w:pPr>
      <w:r>
        <w:t>URL：POST /api/store/insert_product</w:t>
      </w:r>
    </w:p>
    <w:p w14:paraId="78A1A040" w14:textId="77777777" w:rsidR="00594FCF" w:rsidRDefault="00594FCF">
      <w:pPr>
        <w:snapToGrid/>
        <w:spacing w:before="0" w:after="0" w:line="300" w:lineRule="auto"/>
        <w:ind w:firstLineChars="200" w:firstLine="440"/>
      </w:pPr>
    </w:p>
    <w:p w14:paraId="6B8DA83D" w14:textId="77777777" w:rsidR="00594FCF" w:rsidRDefault="00594FCF">
      <w:pPr>
        <w:snapToGrid/>
        <w:spacing w:before="0" w:after="0" w:line="300" w:lineRule="auto"/>
        <w:ind w:firstLineChars="200" w:firstLine="440"/>
      </w:pPr>
    </w:p>
    <w:p w14:paraId="347C2911" w14:textId="77777777" w:rsidR="00594FCF" w:rsidRDefault="00594FCF">
      <w:pPr>
        <w:snapToGrid/>
        <w:spacing w:before="0" w:after="0" w:line="300" w:lineRule="auto"/>
        <w:ind w:firstLineChars="200" w:firstLine="440"/>
      </w:pPr>
    </w:p>
    <w:p w14:paraId="1A40433A" w14:textId="77777777" w:rsidR="00594FCF" w:rsidRDefault="00000000">
      <w:pPr>
        <w:snapToGrid/>
        <w:spacing w:before="240" w:after="0" w:line="300" w:lineRule="auto"/>
        <w:jc w:val="center"/>
      </w:pPr>
      <w:r>
        <w:rPr>
          <w:rFonts w:ascii="黑体" w:eastAsia="黑体" w:hAnsi="黑体" w:cs="黑体"/>
          <w:color w:val="000000"/>
          <w:sz w:val="36"/>
        </w:rPr>
        <w:t>供应商</w:t>
      </w:r>
    </w:p>
    <w:p w14:paraId="2E5FB794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t>接受订单</w:t>
      </w:r>
    </w:p>
    <w:p w14:paraId="29126263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t>功能：接受订单并进行处理</w:t>
      </w:r>
    </w:p>
    <w:p w14:paraId="41553D97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Times New Roman" w:eastAsia="Times New Roman" w:hAnsi="Times New Roman" w:cs="Times New Roman"/>
          <w:color w:val="000000"/>
          <w:sz w:val="24"/>
        </w:rPr>
        <w:t>URL</w:t>
      </w:r>
      <w:r>
        <w:rPr>
          <w:rFonts w:ascii="宋体" w:eastAsia="宋体" w:hAnsi="宋体" w:cs="宋体"/>
          <w:color w:val="000000"/>
          <w:sz w:val="24"/>
        </w:rPr>
        <w:t>：</w:t>
      </w:r>
      <w:r>
        <w:rPr>
          <w:rFonts w:ascii="Times New Roman" w:eastAsia="Times New Roman" w:hAnsi="Times New Roman" w:cs="Times New Roman"/>
          <w:color w:val="000000"/>
          <w:sz w:val="24"/>
        </w:rPr>
        <w:t>POST /api/suppliers/accept_order</w:t>
      </w:r>
    </w:p>
    <w:p w14:paraId="7E28AA96" w14:textId="77777777" w:rsidR="00594FCF" w:rsidRDefault="00594FCF">
      <w:pPr>
        <w:snapToGrid/>
        <w:spacing w:before="0" w:after="0" w:line="300" w:lineRule="auto"/>
        <w:ind w:firstLineChars="200" w:firstLine="440"/>
      </w:pPr>
    </w:p>
    <w:p w14:paraId="7925296F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t>派送货物给用户</w:t>
      </w:r>
    </w:p>
    <w:p w14:paraId="21B38BBA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lastRenderedPageBreak/>
        <w:t>功能：将货物派送给用户</w:t>
      </w:r>
    </w:p>
    <w:p w14:paraId="0004108D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Times New Roman" w:eastAsia="Times New Roman" w:hAnsi="Times New Roman" w:cs="Times New Roman"/>
          <w:color w:val="000000"/>
          <w:sz w:val="24"/>
        </w:rPr>
        <w:t>URL</w:t>
      </w:r>
      <w:r>
        <w:rPr>
          <w:rFonts w:ascii="宋体" w:eastAsia="宋体" w:hAnsi="宋体" w:cs="宋体"/>
          <w:color w:val="000000"/>
          <w:sz w:val="24"/>
        </w:rPr>
        <w:t>：</w:t>
      </w:r>
      <w:r>
        <w:rPr>
          <w:rFonts w:ascii="Times New Roman" w:eastAsia="Times New Roman" w:hAnsi="Times New Roman" w:cs="Times New Roman"/>
          <w:color w:val="000000"/>
          <w:sz w:val="24"/>
        </w:rPr>
        <w:t>POST /api/suppliers/deliver_goods</w:t>
      </w:r>
    </w:p>
    <w:p w14:paraId="36FBAA9E" w14:textId="77777777" w:rsidR="00594FCF" w:rsidRDefault="00594FCF">
      <w:pPr>
        <w:snapToGrid/>
        <w:spacing w:before="0" w:after="0" w:line="300" w:lineRule="auto"/>
        <w:ind w:firstLineChars="200" w:firstLine="440"/>
      </w:pPr>
    </w:p>
    <w:p w14:paraId="6FCD4E7B" w14:textId="77777777" w:rsidR="00594FCF" w:rsidRDefault="00000000">
      <w:pPr>
        <w:snapToGrid/>
        <w:spacing w:before="0" w:after="0" w:line="30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t>提供一个基于</w:t>
      </w:r>
      <w:r>
        <w:rPr>
          <w:rFonts w:ascii="Times New Roman" w:eastAsia="Times New Roman" w:hAnsi="Times New Roman" w:cs="Times New Roman"/>
          <w:color w:val="000000"/>
          <w:sz w:val="24"/>
        </w:rPr>
        <w:t>web</w:t>
      </w:r>
      <w:r>
        <w:rPr>
          <w:rFonts w:ascii="宋体" w:eastAsia="宋体" w:hAnsi="宋体" w:cs="宋体"/>
          <w:color w:val="000000"/>
          <w:sz w:val="24"/>
        </w:rPr>
        <w:t>的库存管理</w:t>
      </w:r>
    </w:p>
    <w:p w14:paraId="3248BFA4" w14:textId="77777777" w:rsidR="00594FCF" w:rsidRDefault="00000000">
      <w:pPr>
        <w:snapToGrid/>
        <w:spacing w:before="0" w:after="0" w:line="300" w:lineRule="auto"/>
        <w:ind w:firstLineChars="200"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功能：在库存管理表中插入和更新数据</w:t>
      </w:r>
    </w:p>
    <w:p w14:paraId="2BECD344" w14:textId="77777777" w:rsidR="00594FCF" w:rsidRDefault="00000000">
      <w:pPr>
        <w:snapToGrid/>
        <w:spacing w:before="0" w:after="0" w:line="300" w:lineRule="auto"/>
        <w:ind w:firstLineChars="200" w:firstLine="4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URL</w:t>
      </w:r>
      <w:r>
        <w:rPr>
          <w:rFonts w:ascii="宋体" w:eastAsia="宋体" w:hAnsi="宋体" w:cs="宋体"/>
          <w:color w:val="000000"/>
          <w:sz w:val="24"/>
        </w:rPr>
        <w:t>：</w:t>
      </w:r>
      <w:r>
        <w:rPr>
          <w:rFonts w:ascii="Times New Roman" w:eastAsia="Times New Roman" w:hAnsi="Times New Roman" w:cs="Times New Roman"/>
          <w:color w:val="000000"/>
          <w:sz w:val="24"/>
        </w:rPr>
        <w:t>POST /api/suppliers/inventory_management</w:t>
      </w:r>
    </w:p>
    <w:p w14:paraId="3771A5A1" w14:textId="77777777" w:rsidR="00594FCF" w:rsidRDefault="00594FCF">
      <w:pPr>
        <w:snapToGrid/>
        <w:spacing w:before="0" w:after="0" w:line="300" w:lineRule="auto"/>
        <w:ind w:firstLineChars="200" w:firstLine="480"/>
        <w:rPr>
          <w:rFonts w:ascii="Times New Roman" w:eastAsia="Times New Roman" w:hAnsi="Times New Roman" w:cs="Times New Roman"/>
          <w:color w:val="000000"/>
          <w:sz w:val="24"/>
        </w:rPr>
      </w:pPr>
    </w:p>
    <w:p w14:paraId="1DEBE7BC" w14:textId="77777777" w:rsidR="00594FCF" w:rsidRDefault="00000000">
      <w:pPr>
        <w:snapToGrid/>
        <w:spacing w:before="0" w:after="0" w:line="300" w:lineRule="auto"/>
        <w:ind w:firstLineChars="200"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商品导入</w:t>
      </w:r>
    </w:p>
    <w:p w14:paraId="7E25CD64" w14:textId="77777777" w:rsidR="00594FCF" w:rsidRDefault="00000000">
      <w:pPr>
        <w:snapToGrid/>
        <w:spacing w:before="0" w:after="0" w:line="300" w:lineRule="auto"/>
        <w:ind w:firstLineChars="200"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功能：通过导入excel文件将信息到入至数据库中</w:t>
      </w:r>
    </w:p>
    <w:p w14:paraId="0B457B14" w14:textId="77777777" w:rsidR="00594FCF" w:rsidRDefault="00000000">
      <w:pPr>
        <w:snapToGrid/>
        <w:spacing w:before="0" w:after="0" w:line="300" w:lineRule="auto"/>
        <w:ind w:firstLineChars="200" w:firstLine="4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URL：POST /api/suppliers/excel_product</w:t>
      </w:r>
    </w:p>
    <w:p w14:paraId="038F6A96" w14:textId="77777777" w:rsidR="00594FCF" w:rsidRDefault="00594FCF">
      <w:pPr>
        <w:snapToGrid/>
        <w:spacing w:before="0" w:after="0" w:line="300" w:lineRule="auto"/>
        <w:ind w:firstLineChars="200" w:firstLine="440"/>
      </w:pPr>
    </w:p>
    <w:p w14:paraId="2FF8B870" w14:textId="77777777" w:rsidR="00594FCF" w:rsidRDefault="00594FCF"/>
    <w:sectPr w:rsidR="00594FCF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23 NP">
    <w15:presenceInfo w15:providerId="Windows Live" w15:userId="24a9c8ade45bdb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CF"/>
    <w:rsid w:val="00594FCF"/>
    <w:rsid w:val="007E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8C3C"/>
  <w15:docId w15:val="{95E32AD6-32D3-48E7-8352-11885C0A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paragraph" w:styleId="a6">
    <w:name w:val="Revision"/>
    <w:hidden/>
    <w:uiPriority w:val="99"/>
    <w:semiHidden/>
    <w:rsid w:val="007E75A1"/>
    <w:pPr>
      <w:snapToGrid/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 NP</dc:creator>
  <cp:lastModifiedBy>123 NP</cp:lastModifiedBy>
  <cp:revision>2</cp:revision>
  <dcterms:created xsi:type="dcterms:W3CDTF">2023-11-09T12:01:00Z</dcterms:created>
  <dcterms:modified xsi:type="dcterms:W3CDTF">2023-11-09T12:01:00Z</dcterms:modified>
</cp:coreProperties>
</file>